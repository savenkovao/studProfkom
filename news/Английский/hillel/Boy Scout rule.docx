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B3" w:rsidRPr="007A4F3D" w:rsidRDefault="00A626B3" w:rsidP="007A4F3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A4F3D">
        <w:rPr>
          <w:rFonts w:ascii="Times New Roman" w:hAnsi="Times New Roman" w:cs="Times New Roman"/>
          <w:sz w:val="28"/>
          <w:szCs w:val="28"/>
          <w:lang w:val="en-US"/>
        </w:rPr>
        <w:t>Artyom Savenkov</w:t>
      </w:r>
    </w:p>
    <w:p w:rsidR="00915186" w:rsidRPr="00AA7A18" w:rsidRDefault="00A626B3" w:rsidP="007A4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A18">
        <w:rPr>
          <w:rFonts w:ascii="Times New Roman" w:hAnsi="Times New Roman" w:cs="Times New Roman"/>
          <w:sz w:val="28"/>
          <w:szCs w:val="28"/>
          <w:lang w:val="en-US"/>
        </w:rPr>
        <w:t>The Boy Scout Rule</w:t>
      </w:r>
    </w:p>
    <w:p w:rsidR="00A626B3" w:rsidRPr="007A4F3D" w:rsidRDefault="00A626B3" w:rsidP="007A4F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oy </w:t>
      </w:r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couts have </w:t>
      </w:r>
      <w:commentRangeStart w:id="0"/>
      <w:r w:rsidRPr="007A4F3D">
        <w:rPr>
          <w:rFonts w:ascii="Times New Roman" w:hAnsi="Times New Roman" w:cs="Times New Roman"/>
          <w:sz w:val="28"/>
          <w:szCs w:val="28"/>
          <w:lang w:val="en-US"/>
        </w:rPr>
        <w:t>a rule</w:t>
      </w:r>
      <w:commentRangeEnd w:id="0"/>
      <w:r w:rsidR="00AA7A18">
        <w:rPr>
          <w:rStyle w:val="a6"/>
        </w:rPr>
        <w:commentReference w:id="0"/>
      </w: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, which </w:t>
      </w:r>
      <w:del w:id="1" w:author="Aptekar" w:date="2016-08-05T09:46:00Z">
        <w:r w:rsidRPr="007A4F3D" w:rsidDel="00AA7A18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are </w:delText>
        </w:r>
      </w:del>
      <w:ins w:id="2" w:author="Aptekar" w:date="2016-08-05T09:46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>is</w:t>
        </w:r>
        <w:r w:rsidR="00AA7A18" w:rsidRPr="007A4F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based on Robert Stephenson’s thought about life that we have to leave this World a bit better than we found it. This rule says that every </w:t>
      </w:r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>Boy Scout</w:t>
      </w: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ha</w:t>
      </w:r>
      <w:r w:rsidR="005A4B2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>leave the camp place cleaner than he met it first time</w:t>
      </w:r>
      <w:r w:rsidR="005A4B25">
        <w:rPr>
          <w:rFonts w:ascii="Times New Roman" w:hAnsi="Times New Roman" w:cs="Times New Roman"/>
          <w:sz w:val="28"/>
          <w:szCs w:val="28"/>
          <w:lang w:val="en-US"/>
        </w:rPr>
        <w:t xml:space="preserve"> by thorough cleaning</w:t>
      </w:r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. Consequently, as Boy Scouts, programmers could adopt this rule </w:t>
      </w:r>
      <w:ins w:id="3" w:author="Aptekar" w:date="2016-08-05T09:47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 xml:space="preserve">in </w:t>
        </w:r>
      </w:ins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their domain. It means you have to find and fix some bugs in </w:t>
      </w:r>
      <w:ins w:id="4" w:author="Aptekar" w:date="2016-08-05T09:47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 xml:space="preserve">a </w:t>
        </w:r>
      </w:ins>
      <w:r w:rsidR="003C44E0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code before </w:t>
      </w:r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>releas</w:t>
      </w:r>
      <w:ins w:id="5" w:author="Aptekar" w:date="2016-08-05T09:47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>ing</w:t>
        </w:r>
      </w:ins>
      <w:del w:id="6" w:author="Aptekar" w:date="2016-08-05T09:47:00Z">
        <w:r w:rsidR="00B65DC3" w:rsidRPr="007A4F3D" w:rsidDel="00AA7A18">
          <w:rPr>
            <w:rFonts w:ascii="Times New Roman" w:hAnsi="Times New Roman" w:cs="Times New Roman"/>
            <w:sz w:val="28"/>
            <w:szCs w:val="28"/>
            <w:lang w:val="en-US"/>
          </w:rPr>
          <w:delText>e</w:delText>
        </w:r>
      </w:del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or sending this code to </w:t>
      </w:r>
      <w:ins w:id="7" w:author="Aptekar" w:date="2016-08-05T09:47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 xml:space="preserve">a </w:t>
        </w:r>
      </w:ins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next step of producing, despite the fact </w:t>
      </w:r>
      <w:proofErr w:type="gramStart"/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made these bugs. When the rule will be in all programmer</w:t>
      </w:r>
      <w:ins w:id="8" w:author="Aptekar" w:date="2016-08-05T09:47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>s</w:t>
        </w:r>
      </w:ins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>’</w:t>
      </w:r>
      <w:del w:id="9" w:author="Aptekar" w:date="2016-08-05T09:48:00Z">
        <w:r w:rsidR="00B65DC3" w:rsidRPr="007A4F3D" w:rsidDel="00AA7A18">
          <w:rPr>
            <w:rFonts w:ascii="Times New Roman" w:hAnsi="Times New Roman" w:cs="Times New Roman"/>
            <w:sz w:val="28"/>
            <w:szCs w:val="28"/>
            <w:lang w:val="en-US"/>
          </w:rPr>
          <w:delText>s</w:delText>
        </w:r>
      </w:del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minds we’ll see total improvement of whole realizing </w:t>
      </w:r>
      <w:commentRangeStart w:id="10"/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>software</w:t>
      </w:r>
      <w:commentRangeEnd w:id="10"/>
      <w:r w:rsidR="00AA7A18">
        <w:rPr>
          <w:rStyle w:val="a6"/>
        </w:rPr>
        <w:commentReference w:id="10"/>
      </w:r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del w:id="11" w:author="Aptekar" w:date="2016-08-05T09:48:00Z">
        <w:r w:rsidR="00B65DC3" w:rsidRPr="007A4F3D" w:rsidDel="00AA7A18">
          <w:rPr>
            <w:rFonts w:ascii="Times New Roman" w:hAnsi="Times New Roman" w:cs="Times New Roman"/>
            <w:sz w:val="28"/>
            <w:szCs w:val="28"/>
            <w:lang w:val="en-US"/>
          </w:rPr>
          <w:delText xml:space="preserve">were </w:delText>
        </w:r>
      </w:del>
      <w:ins w:id="12" w:author="Aptekar" w:date="2016-08-05T09:48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>was</w:t>
        </w:r>
        <w:r w:rsidR="00AA7A18" w:rsidRPr="007A4F3D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>produced by the team which takes care of all</w:t>
      </w:r>
      <w:ins w:id="13" w:author="Aptekar" w:date="2016-08-05T09:48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>/the whole</w:t>
        </w:r>
      </w:ins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project and </w:t>
      </w:r>
      <w:del w:id="14" w:author="Aptekar" w:date="2016-08-05T09:48:00Z">
        <w:r w:rsidR="00B65DC3" w:rsidRPr="007A4F3D" w:rsidDel="00AA7A18">
          <w:rPr>
            <w:rFonts w:ascii="Times New Roman" w:hAnsi="Times New Roman" w:cs="Times New Roman"/>
            <w:sz w:val="28"/>
            <w:szCs w:val="28"/>
            <w:lang w:val="en-US"/>
          </w:rPr>
          <w:delText>every it’s</w:delText>
        </w:r>
      </w:del>
      <w:ins w:id="15" w:author="Aptekar" w:date="2016-08-05T09:48:00Z"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commentRangeStart w:id="16"/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 xml:space="preserve">its </w:t>
        </w:r>
        <w:commentRangeEnd w:id="16"/>
        <w:r w:rsidR="00AA7A18">
          <w:rPr>
            <w:rStyle w:val="a6"/>
          </w:rPr>
          <w:commentReference w:id="16"/>
        </w:r>
        <w:r w:rsidR="00AA7A18">
          <w:rPr>
            <w:rFonts w:ascii="Times New Roman" w:hAnsi="Times New Roman" w:cs="Times New Roman"/>
            <w:sz w:val="28"/>
            <w:szCs w:val="28"/>
            <w:lang w:val="en-US"/>
          </w:rPr>
          <w:t>every</w:t>
        </w:r>
      </w:ins>
      <w:r w:rsidR="00B65DC3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 small part. </w:t>
      </w:r>
      <w:r w:rsidR="00657A29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However, it doesn’t mean that you have to fix all </w:t>
      </w:r>
      <w:ins w:id="17" w:author="Aptekar" w:date="2016-08-05T09:59:00Z">
        <w:r w:rsidR="008146D2">
          <w:rPr>
            <w:rFonts w:ascii="Times New Roman" w:hAnsi="Times New Roman" w:cs="Times New Roman"/>
            <w:sz w:val="28"/>
            <w:szCs w:val="28"/>
            <w:lang w:val="en-US"/>
          </w:rPr>
          <w:t xml:space="preserve">the </w:t>
        </w:r>
      </w:ins>
      <w:r w:rsidR="00657A29"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code, it could be just a little part of another little part, a name of variable or construction of function or loop. Nonetheless, you have to be sure your code is </w:t>
      </w:r>
      <w:r w:rsidR="00263CA6" w:rsidRPr="007A4F3D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657A29" w:rsidRPr="007A4F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7A29" w:rsidRPr="007A4F3D" w:rsidRDefault="00657A29" w:rsidP="007A4F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4F3D">
        <w:rPr>
          <w:rFonts w:ascii="Times New Roman" w:hAnsi="Times New Roman" w:cs="Times New Roman"/>
          <w:sz w:val="28"/>
          <w:szCs w:val="28"/>
          <w:lang w:val="en-US"/>
        </w:rPr>
        <w:t xml:space="preserve">This rule could be the one of </w:t>
      </w:r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rules of decorum. If you wash your hands after restroom, or </w:t>
      </w:r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don’t leave your garbage</w:t>
      </w:r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on the street, you could also make your team’s code better, cleaning mess or bugs up without thoughts about </w:t>
      </w:r>
      <w:ins w:id="18" w:author="Aptekar" w:date="2016-08-05T10:00:00Z"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a </w:t>
        </w:r>
      </w:ins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person who made it. Besides, if team takes care of </w:t>
      </w:r>
      <w:ins w:id="19" w:author="Aptekar" w:date="2016-08-05T10:00:00Z"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the </w:t>
        </w:r>
      </w:ins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whole code it become</w:t>
      </w:r>
      <w:ins w:id="20" w:author="Aptekar" w:date="2016-08-05T10:00:00Z"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s</w:t>
        </w:r>
      </w:ins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like </w:t>
      </w:r>
      <w:ins w:id="21" w:author="Aptekar" w:date="2016-08-05T10:00:00Z"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a </w:t>
        </w:r>
      </w:ins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family where everyone takes care </w:t>
      </w:r>
      <w:del w:id="22" w:author="Aptekar" w:date="2016-08-05T10:00:00Z">
        <w:r w:rsidR="00263CA6" w:rsidRPr="007A4F3D" w:rsidDel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delText xml:space="preserve">after </w:delText>
        </w:r>
      </w:del>
      <w:ins w:id="23" w:author="Aptekar" w:date="2016-08-05T10:00:00Z"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of</w:t>
        </w:r>
        <w:r w:rsidR="008146D2" w:rsidRPr="007A4F3D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 </w:t>
        </w:r>
      </w:ins>
      <w:r w:rsidR="00263CA6"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each other.</w:t>
      </w:r>
    </w:p>
    <w:p w:rsidR="00263CA6" w:rsidRDefault="007A4F3D" w:rsidP="007A4F3D">
      <w:pPr>
        <w:spacing w:line="360" w:lineRule="auto"/>
        <w:ind w:firstLine="567"/>
        <w:jc w:val="both"/>
        <w:rPr>
          <w:ins w:id="24" w:author="Aptekar" w:date="2016-08-05T10:01:00Z"/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There is also </w:t>
      </w:r>
      <w:del w:id="25" w:author="Aptekar" w:date="2016-08-05T10:01:00Z">
        <w:r w:rsidRPr="007A4F3D" w:rsidDel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delText xml:space="preserve">one </w:delText>
        </w:r>
      </w:del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another rule: clear place is not </w:t>
      </w:r>
      <w:ins w:id="26" w:author="Aptekar" w:date="2016-08-05T10:01:00Z"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the </w:t>
        </w:r>
      </w:ins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place where somebody always cleans up, it is place</w:t>
      </w:r>
      <w:del w:id="27" w:author="Aptekar" w:date="2016-08-05T10:01:00Z">
        <w:r w:rsidRPr="007A4F3D" w:rsidDel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delText>,</w:delText>
        </w:r>
      </w:del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nobody litters. Therefore, don’t litter, teach others to do this and if you still </w:t>
      </w:r>
      <w:proofErr w:type="spellStart"/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findi</w:t>
      </w:r>
      <w:proofErr w:type="spellEnd"/>
      <w:del w:id="28" w:author="Aptekar" w:date="2016-08-05T10:01:00Z">
        <w:r w:rsidRPr="007A4F3D" w:rsidDel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delText>ng</w:delText>
        </w:r>
      </w:del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del w:id="29" w:author="Aptekar" w:date="2016-08-05T10:01:00Z">
        <w:r w:rsidRPr="007A4F3D" w:rsidDel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delText xml:space="preserve">in code </w:delText>
        </w:r>
      </w:del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bugs or mess </w:t>
      </w:r>
      <w:ins w:id="30" w:author="Aptekar" w:date="2016-08-05T10:01:00Z">
        <w:r w:rsidR="008146D2" w:rsidRPr="007A4F3D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in </w:t>
        </w:r>
        <w:r w:rsidR="008146D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a </w:t>
        </w:r>
        <w:r w:rsidR="008146D2" w:rsidRPr="007A4F3D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 xml:space="preserve">code </w:t>
        </w:r>
      </w:ins>
      <w:r w:rsidRPr="007A4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– clean it.</w:t>
      </w:r>
    </w:p>
    <w:p w:rsidR="008146D2" w:rsidRDefault="008146D2" w:rsidP="007A4F3D">
      <w:pPr>
        <w:spacing w:line="360" w:lineRule="auto"/>
        <w:ind w:firstLine="567"/>
        <w:jc w:val="both"/>
        <w:rPr>
          <w:ins w:id="31" w:author="Aptekar" w:date="2016-08-05T10:01:00Z"/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146D2" w:rsidRDefault="008146D2" w:rsidP="007A4F3D">
      <w:pPr>
        <w:spacing w:line="360" w:lineRule="auto"/>
        <w:ind w:firstLine="567"/>
        <w:jc w:val="both"/>
        <w:rPr>
          <w:ins w:id="32" w:author="Aptekar" w:date="2016-08-05T10:01:00Z"/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ins w:id="33" w:author="Aptekar" w:date="2016-08-05T10:01:00Z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Very nice, I liked your thoughts presented, a lot of your own statement and well-rephrased points of the author.</w:t>
        </w:r>
      </w:ins>
    </w:p>
    <w:p w:rsidR="008146D2" w:rsidRDefault="008146D2" w:rsidP="007A4F3D">
      <w:pPr>
        <w:spacing w:line="360" w:lineRule="auto"/>
        <w:ind w:firstLine="567"/>
        <w:jc w:val="both"/>
        <w:rPr>
          <w:ins w:id="34" w:author="Aptekar" w:date="2016-08-05T10:02:00Z"/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ins w:id="35" w:author="Aptekar" w:date="2016-08-05T10:02:00Z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Just work through mistakes and avoid them in future.</w:t>
        </w:r>
        <w:bookmarkStart w:id="36" w:name="_GoBack"/>
        <w:bookmarkEnd w:id="36"/>
      </w:ins>
    </w:p>
    <w:p w:rsidR="008146D2" w:rsidRPr="007A4F3D" w:rsidRDefault="008146D2" w:rsidP="007A4F3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63CA6" w:rsidRPr="00AA7A18" w:rsidRDefault="00263CA6" w:rsidP="00A626B3">
      <w:pPr>
        <w:ind w:firstLine="567"/>
        <w:jc w:val="both"/>
        <w:rPr>
          <w:lang w:val="en-US"/>
        </w:rPr>
      </w:pPr>
    </w:p>
    <w:sectPr w:rsidR="00263CA6" w:rsidRPr="00AA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ptekar" w:date="2016-08-05T10:03:00Z" w:initials="A">
    <w:p w:rsidR="00AA7A18" w:rsidRPr="00AA7A18" w:rsidRDefault="00AA7A1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One rule IS based</w:t>
      </w:r>
    </w:p>
  </w:comment>
  <w:comment w:id="10" w:author="Aptekar" w:date="2016-08-05T10:03:00Z" w:initials="A">
    <w:p w:rsidR="00AA7A18" w:rsidRPr="00AA7A18" w:rsidRDefault="00AA7A1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Software is uncountable – singular – WAS produced</w:t>
      </w:r>
    </w:p>
  </w:comment>
  <w:comment w:id="16" w:author="Aptekar" w:date="2016-08-05T10:03:00Z" w:initials="A">
    <w:p w:rsidR="00AA7A18" w:rsidRDefault="00AA7A18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It’s = it is</w:t>
      </w:r>
    </w:p>
    <w:p w:rsidR="00AA7A18" w:rsidRPr="00AA7A18" w:rsidRDefault="00AA7A18">
      <w:pPr>
        <w:pStyle w:val="a7"/>
      </w:pPr>
      <w:r>
        <w:rPr>
          <w:lang w:val="en-US"/>
        </w:rPr>
        <w:t>Its – whose</w:t>
      </w:r>
      <w:proofErr w:type="gramStart"/>
      <w:r>
        <w:rPr>
          <w:lang w:val="en-US"/>
        </w:rPr>
        <w:t>?</w:t>
      </w:r>
      <w:r>
        <w:t>(</w:t>
      </w:r>
      <w:proofErr w:type="gramEnd"/>
      <w:r>
        <w:t xml:space="preserve">чей? </w:t>
      </w:r>
      <w:proofErr w:type="gramStart"/>
      <w:r>
        <w:t>Его)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B3"/>
    <w:rsid w:val="00263CA6"/>
    <w:rsid w:val="003C44E0"/>
    <w:rsid w:val="005A4B25"/>
    <w:rsid w:val="00657A29"/>
    <w:rsid w:val="007A4F3D"/>
    <w:rsid w:val="008146D2"/>
    <w:rsid w:val="00915186"/>
    <w:rsid w:val="00A626B3"/>
    <w:rsid w:val="00AA7A18"/>
    <w:rsid w:val="00B6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657A29"/>
  </w:style>
  <w:style w:type="character" w:styleId="a3">
    <w:name w:val="Hyperlink"/>
    <w:basedOn w:val="a0"/>
    <w:uiPriority w:val="99"/>
    <w:unhideWhenUsed/>
    <w:rsid w:val="007A4F3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7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A18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A7A1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A7A1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A7A1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A7A1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A7A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657A29"/>
  </w:style>
  <w:style w:type="character" w:styleId="a3">
    <w:name w:val="Hyperlink"/>
    <w:basedOn w:val="a0"/>
    <w:uiPriority w:val="99"/>
    <w:unhideWhenUsed/>
    <w:rsid w:val="007A4F3D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A7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A18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AA7A1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A7A1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A7A1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A7A1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A7A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Aptekar</cp:lastModifiedBy>
  <cp:revision>3</cp:revision>
  <dcterms:created xsi:type="dcterms:W3CDTF">2016-07-16T06:16:00Z</dcterms:created>
  <dcterms:modified xsi:type="dcterms:W3CDTF">2016-08-05T07:03:00Z</dcterms:modified>
</cp:coreProperties>
</file>